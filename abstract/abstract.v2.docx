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79FD7" w14:textId="6E35F208" w:rsidR="00DA421E" w:rsidRDefault="007E54BB" w:rsidP="00D56EE6">
      <w:bookmarkStart w:id="0" w:name="_GoBack"/>
      <w:r>
        <w:t xml:space="preserve">In this work, we analyze the limitations to the current approaches to the parameterization of empirical potentials.  Typically, a single objective function of the weighted sum squared errors between the predictions of empirical potentials and reference targets is minimized.  </w:t>
      </w:r>
      <w:r w:rsidR="00DA421E">
        <w:t>T</w:t>
      </w:r>
      <w:r>
        <w:t xml:space="preserve">he choice of weights </w:t>
      </w:r>
      <w:r w:rsidR="002E0CCC">
        <w:t xml:space="preserve">is </w:t>
      </w:r>
      <w:proofErr w:type="gramStart"/>
      <w:r>
        <w:t>subjective</w:t>
      </w:r>
      <w:proofErr w:type="gramEnd"/>
      <w:r>
        <w:t xml:space="preserve"> and</w:t>
      </w:r>
      <w:r w:rsidR="002E0CCC">
        <w:t xml:space="preserve"> an appropriate choice</w:t>
      </w:r>
      <w:r>
        <w:t xml:space="preserve"> cannot be realistically determined </w:t>
      </w:r>
      <w:r>
        <w:rPr>
          <w:i/>
          <w:iCs/>
        </w:rPr>
        <w:t>a priori.</w:t>
      </w:r>
      <w:r>
        <w:t xml:space="preserve">  </w:t>
      </w:r>
      <w:r w:rsidR="00DA421E">
        <w:t>S</w:t>
      </w:r>
      <w:r>
        <w:t xml:space="preserve">calar optimization </w:t>
      </w:r>
      <w:r w:rsidR="00DA421E">
        <w:t>identifies local concave solutions which are dependent upon the choice of weights and initial conditions.  This process requires the constant intervention of a skilled potential developer and not amenable to an automated, algorithmic approach to potential development.</w:t>
      </w:r>
    </w:p>
    <w:p w14:paraId="604BBC5E" w14:textId="7BFDF71D" w:rsidR="00BD116D" w:rsidRPr="00BD116D" w:rsidRDefault="00BD116D" w:rsidP="00D56EE6">
      <w:r>
        <w:t xml:space="preserve">These concerns are addressed by the presentation of a novel methodology.  </w:t>
      </w:r>
      <w:r w:rsidR="002E0CCC">
        <w:t>The problem is</w:t>
      </w:r>
      <w:r w:rsidR="00DA421E">
        <w:t xml:space="preserve"> recas</w:t>
      </w:r>
      <w:ins w:id="1" w:author="Phillpot,Simon R" w:date="2019-07-16T09:03:00Z">
        <w:r w:rsidR="002E0CCC">
          <w:t>t</w:t>
        </w:r>
      </w:ins>
      <w:r w:rsidR="00DA421E">
        <w:t xml:space="preserve"> as a multi-objective optimization problem where</w:t>
      </w:r>
      <w:r w:rsidR="002E0CCC">
        <w:t xml:space="preserve"> the</w:t>
      </w:r>
      <w:r w:rsidR="00DA421E">
        <w:t xml:space="preserve"> fidelity of prediction with respect to each material property is treated independently.  Th</w:t>
      </w:r>
      <w:r w:rsidR="002E0CCC">
        <w:t>is</w:t>
      </w:r>
      <w:r>
        <w:t xml:space="preserve"> removes the requirement of communicating performance requirements </w:t>
      </w:r>
      <w:r>
        <w:rPr>
          <w:i/>
          <w:iCs/>
        </w:rPr>
        <w:t>a priori.</w:t>
      </w:r>
      <w:r>
        <w:t xml:space="preserve">  </w:t>
      </w:r>
      <w:r w:rsidR="002E0CCC">
        <w:t>In this way, t</w:t>
      </w:r>
      <w:r>
        <w:t xml:space="preserve">he solution to parameterization expands from a single local solution to an ensemble of potentials </w:t>
      </w:r>
      <w:r w:rsidR="008A7AE6">
        <w:t>with</w:t>
      </w:r>
      <w:r>
        <w:t xml:space="preserve"> the concept of Pareto optimality.  Since each potential is optimal in some sense, </w:t>
      </w:r>
      <w:r w:rsidR="002E0CCC">
        <w:t xml:space="preserve">a final </w:t>
      </w:r>
      <w:r>
        <w:t xml:space="preserve">potential can then be selected </w:t>
      </w:r>
      <w:proofErr w:type="gramStart"/>
      <w:r>
        <w:rPr>
          <w:i/>
          <w:iCs/>
        </w:rPr>
        <w:t>a posteriori</w:t>
      </w:r>
      <w:proofErr w:type="gramEnd"/>
      <w:r w:rsidR="002E0CCC">
        <w:rPr>
          <w:i/>
          <w:iCs/>
        </w:rPr>
        <w:t xml:space="preserve">, </w:t>
      </w:r>
      <w:r w:rsidR="002E0CCC" w:rsidRPr="008A7AE6">
        <w:rPr>
          <w:iCs/>
        </w:rPr>
        <w:t>using the</w:t>
      </w:r>
      <w:r w:rsidR="002E0CCC">
        <w:rPr>
          <w:iCs/>
        </w:rPr>
        <w:t xml:space="preserve"> full knowledge of </w:t>
      </w:r>
      <w:r w:rsidRPr="008A7AE6">
        <w:rPr>
          <w:iCs/>
        </w:rPr>
        <w:t xml:space="preserve"> </w:t>
      </w:r>
      <w:r>
        <w:t xml:space="preserve"> the performance tradeoffs between the candidate potentials.</w:t>
      </w:r>
    </w:p>
    <w:p w14:paraId="54864401" w14:textId="3A4EC229" w:rsidR="00AB1307" w:rsidDel="008A7AE6" w:rsidRDefault="002E0CCC" w:rsidP="00AB1307">
      <w:pPr>
        <w:rPr>
          <w:del w:id="2" w:author="Eugene Ragasa" w:date="2019-07-16T09:12:00Z"/>
        </w:rPr>
      </w:pPr>
      <w:r>
        <w:t xml:space="preserve">A </w:t>
      </w:r>
      <w:r w:rsidR="00AB1307">
        <w:t>solution scheme for this methodology is devised, combining Monte Carlo sampling wit</w:t>
      </w:r>
      <w:r>
        <w:t>h</w:t>
      </w:r>
      <w:r w:rsidR="00AB1307">
        <w:t xml:space="preserve"> an iterative scheme to evol</w:t>
      </w:r>
      <w:r>
        <w:t>ve</w:t>
      </w:r>
      <w:r w:rsidR="00AB1307">
        <w:t xml:space="preserve"> a probability </w:t>
      </w:r>
      <w:r w:rsidR="008A7AE6">
        <w:t>density</w:t>
      </w:r>
      <w:r w:rsidR="008A7AE6">
        <w:t xml:space="preserve"> </w:t>
      </w:r>
      <w:r w:rsidR="00AB1307">
        <w:t xml:space="preserve">function representing the epistemic uncertainty of Pareto optimal parameterizations.  A Bayesian-like inference process is used to periodically update the distribution function.  </w:t>
      </w:r>
    </w:p>
    <w:p w14:paraId="3DEBBCBF" w14:textId="734B41B2" w:rsidR="00AB1307" w:rsidRPr="00AB1307" w:rsidRDefault="008A7AE6" w:rsidP="00AB1307">
      <w:r>
        <w:t>The</w:t>
      </w:r>
      <w:ins w:id="3" w:author="Eugene Ragasa" w:date="2019-07-16T09:12:00Z">
        <w:r>
          <w:t xml:space="preserve"> </w:t>
        </w:r>
      </w:ins>
      <w:r w:rsidR="00AB1307">
        <w:t xml:space="preserve">software library </w:t>
      </w:r>
      <w:proofErr w:type="spellStart"/>
      <w:r w:rsidR="00AB1307">
        <w:rPr>
          <w:i/>
          <w:iCs/>
        </w:rPr>
        <w:t>pypospack</w:t>
      </w:r>
      <w:proofErr w:type="spellEnd"/>
      <w:r w:rsidR="00AB1307">
        <w:rPr>
          <w:i/>
          <w:iCs/>
        </w:rPr>
        <w:t>,</w:t>
      </w:r>
      <w:r w:rsidR="00AB1307">
        <w:t xml:space="preserve"> is developed to automate the simulation tasks, calculate material properties, and</w:t>
      </w:r>
      <w:r w:rsidR="000738A0">
        <w:t xml:space="preserve"> execute </w:t>
      </w:r>
      <w:proofErr w:type="gramStart"/>
      <w:r w:rsidR="000738A0">
        <w:t>sampling based</w:t>
      </w:r>
      <w:proofErr w:type="gramEnd"/>
      <w:r w:rsidR="000738A0">
        <w:t xml:space="preserve"> optimization routines.</w:t>
      </w:r>
      <w:r w:rsidR="000738A0">
        <w:br/>
      </w:r>
      <w:r w:rsidR="000738A0">
        <w:br/>
        <w:t>To demonstrate the flexibility and potency of this approach, applications to specific materials systems are presented.</w:t>
      </w:r>
      <w:bookmarkEnd w:id="0"/>
    </w:p>
    <w:sectPr w:rsidR="00AB1307" w:rsidRPr="00AB1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illpot,Simon R">
    <w15:presenceInfo w15:providerId="AD" w15:userId="S-1-5-21-1308237860-4193317556-336787646-66029"/>
  </w15:person>
  <w15:person w15:author="Eugene Ragasa">
    <w15:presenceInfo w15:providerId="Windows Live" w15:userId="753ad9a6624616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E6"/>
    <w:rsid w:val="000738A0"/>
    <w:rsid w:val="00075661"/>
    <w:rsid w:val="002E0CCC"/>
    <w:rsid w:val="00592132"/>
    <w:rsid w:val="007E54BB"/>
    <w:rsid w:val="008A7AE6"/>
    <w:rsid w:val="00962F6A"/>
    <w:rsid w:val="00AB1307"/>
    <w:rsid w:val="00BD116D"/>
    <w:rsid w:val="00D56EE6"/>
    <w:rsid w:val="00DA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953E"/>
  <w15:chartTrackingRefBased/>
  <w15:docId w15:val="{53B3B235-597A-47F4-AAF7-062F7696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Ragasa</dc:creator>
  <cp:keywords/>
  <dc:description/>
  <cp:lastModifiedBy>Eugene Ragasa</cp:lastModifiedBy>
  <cp:revision>3</cp:revision>
  <dcterms:created xsi:type="dcterms:W3CDTF">2019-07-16T13:13:00Z</dcterms:created>
  <dcterms:modified xsi:type="dcterms:W3CDTF">2019-07-16T17:35:00Z</dcterms:modified>
</cp:coreProperties>
</file>